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005D8025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r>
        <w:t xml:space="preserve">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INTERFACES</w:t>
      </w:r>
      <w:r>
        <w:t xml:space="preserve">. You must leave these as they are and </w:t>
      </w:r>
      <w:r w:rsidRPr="00D91BAB">
        <w:rPr>
          <w:b/>
        </w:rPr>
        <w:t>don’t modify anything</w:t>
      </w:r>
      <w: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Heading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67171E" w:rsidRDefault="00464086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CommandInterpreter</w:t>
      </w:r>
    </w:p>
    <w:p w14:paraId="7EEFDCBC" w14:textId="7152F360" w:rsidR="00C404C3" w:rsidRPr="00C404C3" w:rsidRDefault="00C404C3" w:rsidP="00C404C3">
      <w:pPr>
        <w:pStyle w:val="ListParagraph"/>
        <w:numPr>
          <w:ilvl w:val="0"/>
          <w:numId w:val="21"/>
        </w:numPr>
      </w:pPr>
      <w:r w:rsidRPr="00C404C3">
        <w:rPr>
          <w:b/>
          <w:noProof/>
        </w:rPr>
        <w:t>HarvesterController</w:t>
      </w:r>
    </w:p>
    <w:p w14:paraId="164FA1D7" w14:textId="3F49FFDC" w:rsidR="00C404C3" w:rsidRPr="00C404C3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A4511D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Heading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7197293D" w14:textId="69A842E3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 </w:t>
      </w:r>
      <w:ins w:id="0" w:author="Sevi Sevi" w:date="2017-09-07T12:06:00Z">
        <w:r w:rsidR="0012450F">
          <w:rPr>
            <w:b/>
            <w:noProof/>
          </w:rPr>
          <w:t>4</w:t>
        </w:r>
      </w:ins>
      <w:del w:id="1" w:author="Sevi Sevi" w:date="2017-09-07T12:06:00Z">
        <w:r w:rsidRPr="00C40383" w:rsidDel="0012450F">
          <w:rPr>
            <w:b/>
            <w:noProof/>
          </w:rPr>
          <w:delText>3</w:delText>
        </w:r>
      </w:del>
      <w:r>
        <w:rPr>
          <w:noProof/>
        </w:rPr>
        <w:t>.</w:t>
      </w:r>
    </w:p>
    <w:p w14:paraId="195D4F48" w14:textId="5EA924DF" w:rsidR="007C4D80" w:rsidRDefault="00C40383" w:rsidP="007C4D80">
      <w:pPr>
        <w:pStyle w:val="Heading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but they </w:t>
      </w:r>
      <w:r w:rsidRPr="00C40383">
        <w:rPr>
          <w:b/>
          <w:noProof/>
        </w:rPr>
        <w:t>cannot be broken</w:t>
      </w:r>
      <w:r w:rsidR="007C4D80" w:rsidRPr="00C40383">
        <w:rPr>
          <w:b/>
          <w:noProof/>
        </w:rPr>
        <w:t>.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Heading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5B87999D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38BAB55C" w14:textId="283D15D1"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Heading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Default="00C31532" w:rsidP="00C31532">
      <w:pPr>
        <w:spacing w:before="0" w:after="0"/>
        <w:ind w:left="360"/>
        <w:rPr>
          <w:b/>
          <w:noProof/>
        </w:rPr>
      </w:pPr>
      <w:r w:rsidRPr="009367C2">
        <w:rPr>
          <w:rStyle w:val="CodeChar"/>
        </w:rPr>
        <w:t>Energy</w:t>
      </w:r>
      <w:r w:rsidR="009367C2">
        <w:rPr>
          <w:noProof/>
        </w:rPr>
        <w:t xml:space="preserve"> -</w:t>
      </w:r>
      <w:r w:rsidRPr="009367C2">
        <w:rPr>
          <w:noProof/>
        </w:rPr>
        <w:t xml:space="preserve"> </w:t>
      </w:r>
      <w:r w:rsidR="009367C2" w:rsidRPr="009367C2">
        <w:rPr>
          <w:b/>
          <w:noProof/>
        </w:rPr>
        <w:t>20%</w:t>
      </w:r>
    </w:p>
    <w:p w14:paraId="62BC905C" w14:textId="432F3819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Half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50</w:t>
      </w:r>
      <w:r w:rsidRPr="009367C2">
        <w:rPr>
          <w:b/>
          <w:noProof/>
        </w:rPr>
        <w:t>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Full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100</w:t>
      </w:r>
      <w:r w:rsidRPr="009367C2">
        <w:rPr>
          <w:b/>
          <w:noProof/>
        </w:rPr>
        <w:t>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1E211F" w:rsidRDefault="009367C2" w:rsidP="009367C2">
      <w:pPr>
        <w:spacing w:before="0" w:after="0"/>
        <w:ind w:left="360"/>
        <w:rPr>
          <w:noProof/>
          <w:highlight w:val="yellow"/>
          <w:rPrChange w:id="2" w:author="Sevi Sevi" w:date="2017-09-07T13:45:00Z">
            <w:rPr>
              <w:noProof/>
            </w:rPr>
          </w:rPrChange>
        </w:rPr>
      </w:pPr>
      <w:r w:rsidRPr="001E211F">
        <w:rPr>
          <w:rStyle w:val="CodeChar"/>
          <w:highlight w:val="yellow"/>
          <w:rPrChange w:id="3" w:author="Sevi Sevi" w:date="2017-09-07T13:45:00Z">
            <w:rPr>
              <w:rStyle w:val="CodeChar"/>
            </w:rPr>
          </w:rPrChange>
        </w:rPr>
        <w:t>Harvesters</w:t>
      </w:r>
      <w:r w:rsidRPr="001E211F">
        <w:rPr>
          <w:noProof/>
          <w:highlight w:val="yellow"/>
          <w:rPrChange w:id="4" w:author="Sevi Sevi" w:date="2017-09-07T13:45:00Z">
            <w:rPr>
              <w:noProof/>
            </w:rPr>
          </w:rPrChange>
        </w:rPr>
        <w:t xml:space="preserve"> - lose 100 of their durability each time, when </w:t>
      </w:r>
      <w:r w:rsidRPr="001E211F">
        <w:rPr>
          <w:b/>
          <w:noProof/>
          <w:highlight w:val="yellow"/>
          <w:rPrChange w:id="5" w:author="Sevi Sevi" w:date="2017-09-07T13:45:00Z">
            <w:rPr>
              <w:b/>
              <w:noProof/>
            </w:rPr>
          </w:rPrChange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 w:rsidRPr="001E211F">
        <w:rPr>
          <w:rStyle w:val="CodeChar"/>
          <w:highlight w:val="yellow"/>
          <w:rPrChange w:id="6" w:author="Sevi Sevi" w:date="2017-09-07T13:45:00Z">
            <w:rPr>
              <w:rStyle w:val="CodeChar"/>
            </w:rPr>
          </w:rPrChange>
        </w:rPr>
        <w:t>Providers</w:t>
      </w:r>
      <w:r w:rsidRPr="001E211F">
        <w:rPr>
          <w:noProof/>
          <w:highlight w:val="yellow"/>
          <w:rPrChange w:id="7" w:author="Sevi Sevi" w:date="2017-09-07T13:45:00Z">
            <w:rPr>
              <w:noProof/>
            </w:rPr>
          </w:rPrChange>
        </w:rPr>
        <w:t xml:space="preserve"> - lose 100 of their durability each </w:t>
      </w:r>
      <w:r w:rsidRPr="001E211F">
        <w:rPr>
          <w:b/>
          <w:noProof/>
          <w:highlight w:val="yellow"/>
          <w:rPrChange w:id="8" w:author="Sevi Sevi" w:date="2017-09-07T13:45:00Z">
            <w:rPr>
              <w:b/>
              <w:noProof/>
            </w:rPr>
          </w:rPrChange>
        </w:rPr>
        <w:t>day.</w:t>
      </w:r>
    </w:p>
    <w:p w14:paraId="3D15CE4D" w14:textId="071D0A46" w:rsidR="008A2725" w:rsidRPr="008A2725" w:rsidRDefault="008A2725" w:rsidP="008A2725">
      <w:pPr>
        <w:spacing w:before="120" w:after="0"/>
        <w:rPr>
          <w:noProof/>
        </w:rPr>
      </w:pPr>
      <w:r w:rsidRPr="008A2725">
        <w:t xml:space="preserve">When any entity durability is </w:t>
      </w:r>
      <w:r w:rsidRPr="00C55E91">
        <w:rPr>
          <w:b/>
        </w:rPr>
        <w:t xml:space="preserve">reach </w:t>
      </w:r>
      <w:del w:id="9" w:author="Sevi Sevi" w:date="2017-09-07T12:06:00Z">
        <w:r w:rsidRPr="00C55E91" w:rsidDel="001944FB">
          <w:rPr>
            <w:b/>
          </w:rPr>
          <w:delText xml:space="preserve">0 or </w:delText>
        </w:r>
      </w:del>
      <w:r w:rsidRPr="00C55E91">
        <w:rPr>
          <w:b/>
        </w:rPr>
        <w:t>less</w:t>
      </w:r>
      <w:ins w:id="10" w:author="Sevi Sevi" w:date="2017-09-07T12:06:00Z">
        <w:r w:rsidR="001944FB">
          <w:rPr>
            <w:b/>
          </w:rPr>
          <w:t xml:space="preserve"> then 0</w:t>
        </w:r>
      </w:ins>
      <w:r w:rsidRPr="008A2725">
        <w:t xml:space="preserve">, it is broken and </w:t>
      </w:r>
      <w:r w:rsidR="00437EB9">
        <w:t>should be remove</w:t>
      </w:r>
      <w:r w:rsidRPr="008A2725">
        <w:t xml:space="preserve"> from system</w:t>
      </w:r>
      <w:r w:rsidR="00437EB9">
        <w:t xml:space="preserve">. Here is difference between providers and harvesters. Providers </w:t>
      </w:r>
      <w:r w:rsidR="00437EB9" w:rsidRPr="00437EB9">
        <w:rPr>
          <w:b/>
        </w:rPr>
        <w:t>can</w:t>
      </w:r>
      <w:r w:rsidR="00437EB9">
        <w:t xml:space="preserve"> be repaired, but harvesters </w:t>
      </w:r>
      <w:r w:rsidR="00437EB9" w:rsidRPr="00437EB9">
        <w:rPr>
          <w:b/>
        </w:rPr>
        <w:t>CAN</w:t>
      </w:r>
      <w:r w:rsidR="00437EB9">
        <w:t xml:space="preserve"> </w:t>
      </w:r>
      <w:r w:rsidR="00437EB9" w:rsidRPr="00437EB9">
        <w:rPr>
          <w:b/>
        </w:rPr>
        <w:t>NOT</w:t>
      </w:r>
      <w:r w:rsidR="00437EB9">
        <w:t xml:space="preserve"> be repaired.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happen.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348268EC" w14:textId="174E321E"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55DF78EA" w14:textId="495FD366" w:rsidR="0055351A" w:rsidRDefault="00497282" w:rsidP="008A2725">
      <w:pPr>
        <w:ind w:left="360"/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7E5C537F" w:rsidR="00246EEF" w:rsidRDefault="00437EB9" w:rsidP="006F5AF6">
      <w:pPr>
        <w:pStyle w:val="Heading4"/>
      </w:pPr>
      <w:r>
        <w:t>Repair</w:t>
      </w:r>
      <w:r w:rsidR="007C032B">
        <w:t xml:space="preserve"> Command</w:t>
      </w:r>
    </w:p>
    <w:p w14:paraId="01038775" w14:textId="0E755141" w:rsidR="00C55E91" w:rsidRDefault="00437EB9" w:rsidP="00FF78E0">
      <w:r>
        <w:t xml:space="preserve">Repair a provider with </w:t>
      </w:r>
      <w:r w:rsidR="00542160">
        <w:t xml:space="preserve">a </w:t>
      </w:r>
      <w:r>
        <w:t>specific id. Provided id will always be valid and will be provider</w:t>
      </w:r>
      <w:r w:rsidR="000E3EC3">
        <w:t>’s</w:t>
      </w:r>
      <w:r>
        <w:t xml:space="preserve"> id, so you don’t need to check it.</w:t>
      </w:r>
    </w:p>
    <w:p w14:paraId="4B734B82" w14:textId="46812ADB"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Heading4"/>
      </w:pPr>
      <w:r>
        <w:t>Inspect Command</w:t>
      </w:r>
    </w:p>
    <w:p w14:paraId="0DCBD310" w14:textId="4079B7E0"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r w:rsidR="008A2725">
        <w:rPr>
          <w:b/>
        </w:rPr>
        <w:t>int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Heading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Heading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</w:t>
      </w:r>
      <w:proofErr w:type="spellStart"/>
      <w:r w:rsidR="00CF0542">
        <w:rPr>
          <w:lang w:val="en"/>
        </w:rPr>
        <w:t>ICommand</w:t>
      </w:r>
      <w:proofErr w:type="spellEnd"/>
      <w:r w:rsidR="00CF0542">
        <w:rPr>
          <w:lang w:val="en"/>
        </w:rPr>
        <w:t xml:space="preserve">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Heading3"/>
      </w:pPr>
      <w:r>
        <w:t>Unit Testing</w:t>
      </w:r>
    </w:p>
    <w:p w14:paraId="530EA00E" w14:textId="5D10D4CC"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7F033754" w14:textId="2E90F80A" w:rsidR="00B57946" w:rsidRDefault="00B57946" w:rsidP="00BE2343">
      <w:pPr>
        <w:pStyle w:val="Heading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bookmarkStart w:id="11" w:name="OLE_LINK16"/>
      <w:bookmarkStart w:id="12" w:name="OLE_LINK17"/>
      <w:bookmarkStart w:id="13" w:name="OLE_LINK18"/>
      <w:r>
        <w:t xml:space="preserve">Harvester </w:t>
      </w:r>
      <w:bookmarkEnd w:id="11"/>
      <w:bookmarkEnd w:id="12"/>
      <w:bookmarkEnd w:id="13"/>
      <w:r>
        <w:t xml:space="preserve">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bookmarkStart w:id="14" w:name="OLE_LINK19"/>
      <w:bookmarkStart w:id="15" w:name="OLE_LINK20"/>
      <w:bookmarkStart w:id="16" w:name="OLE_LINK21"/>
      <w:r>
        <w:t xml:space="preserve">Provider </w:t>
      </w:r>
      <w:bookmarkEnd w:id="14"/>
      <w:bookmarkEnd w:id="15"/>
      <w:bookmarkEnd w:id="16"/>
      <w:r w:rsidR="008A2725">
        <w:t>Hammer</w:t>
      </w:r>
      <w:r>
        <w:t xml:space="preserve">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05FDAE43" w:rsidR="00437EB9" w:rsidRDefault="00437EB9" w:rsidP="00140814">
      <w:pPr>
        <w:pStyle w:val="Code"/>
        <w:numPr>
          <w:ilvl w:val="0"/>
          <w:numId w:val="18"/>
        </w:numPr>
      </w:pPr>
      <w:r>
        <w:t xml:space="preserve">Repair </w:t>
      </w:r>
      <w:del w:id="17" w:author="Sevi Sevi" w:date="2017-09-07T12:00:00Z">
        <w:r w:rsidDel="0012450F">
          <w:delText>{id}</w:delText>
        </w:r>
        <w:r w:rsidR="00C55E91" w:rsidDel="0012450F">
          <w:delText xml:space="preserve"> </w:delText>
        </w:r>
      </w:del>
      <w:r w:rsidR="00C55E91">
        <w:t>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Heading3"/>
      </w:pPr>
      <w:r>
        <w:t>Output</w:t>
      </w:r>
    </w:p>
    <w:p w14:paraId="7C307F5D" w14:textId="34746AEC" w:rsidR="00A4511D" w:rsidRDefault="00A4511D" w:rsidP="00A4511D">
      <w:pPr>
        <w:pStyle w:val="Heading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18" w:name="OLE_LINK11"/>
      <w:bookmarkStart w:id="19" w:name="OLE_LINK12"/>
      <w:bookmarkStart w:id="20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18"/>
      <w:bookmarkEnd w:id="19"/>
      <w:bookmarkEnd w:id="20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Heading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21" w:name="OLE_LINK1"/>
      <w:bookmarkStart w:id="22" w:name="OLE_LINK2"/>
      <w:bookmarkStart w:id="23" w:name="OLE_LINK22"/>
      <w:r w:rsidRPr="00FF78E0">
        <w:rPr>
          <w:rStyle w:val="CodeChar"/>
        </w:rPr>
        <w:t>Produced {energy produced this day} energy today!</w:t>
      </w:r>
      <w:bookmarkEnd w:id="21"/>
      <w:bookmarkEnd w:id="22"/>
      <w:bookmarkEnd w:id="23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24" w:name="OLE_LINK3"/>
      <w:bookmarkStart w:id="25" w:name="OLE_LINK4"/>
      <w:r w:rsidRPr="00FF78E0">
        <w:rPr>
          <w:rStyle w:val="CodeChar"/>
        </w:rPr>
        <w:t>Produced {ore produced this day} ore today!</w:t>
      </w:r>
      <w:bookmarkEnd w:id="24"/>
      <w:bookmarkEnd w:id="25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Heading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26" w:name="OLE_LINK5"/>
      <w:bookmarkStart w:id="27" w:name="OLE_LINK10"/>
      <w:r w:rsidRPr="00FF78E0">
        <w:rPr>
          <w:rStyle w:val="CodeChar"/>
        </w:rPr>
        <w:t>Mode changed to {new mode}!</w:t>
      </w:r>
      <w:bookmarkEnd w:id="26"/>
      <w:bookmarkEnd w:id="27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Heading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14:paraId="40018B49" w14:textId="782960E3" w:rsidR="00D91489" w:rsidRDefault="008A2725" w:rsidP="00751E82">
      <w:pPr>
        <w:pStyle w:val="Heading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28" w:name="OLE_LINK14"/>
      <w:bookmarkStart w:id="29" w:name="OLE_LINK15"/>
      <w:bookmarkStart w:id="30" w:name="OLE_LINK23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28"/>
      <w:bookmarkEnd w:id="29"/>
      <w:bookmarkEnd w:id="30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bookmarkStart w:id="31" w:name="OLE_LINK24"/>
      <w:bookmarkStart w:id="32" w:name="OLE_LINK25"/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bookmarkStart w:id="33" w:name="OLE_LINK26"/>
      <w:bookmarkStart w:id="34" w:name="OLE_LINK27"/>
      <w:r>
        <w:rPr>
          <w:rStyle w:val="CodeChar"/>
        </w:rPr>
        <w:t>Durability: {entity durability}</w:t>
      </w:r>
      <w:bookmarkEnd w:id="31"/>
      <w:bookmarkEnd w:id="32"/>
      <w:bookmarkEnd w:id="33"/>
      <w:bookmarkEnd w:id="34"/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35" w:name="OLE_LINK8"/>
      <w:bookmarkStart w:id="36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bookmarkStart w:id="37" w:name="OLE_LINK30"/>
      <w:bookmarkStart w:id="38" w:name="OLE_LINK31"/>
      <w:r w:rsidR="00552328" w:rsidRPr="00552328">
        <w:rPr>
          <w:rStyle w:val="CodeChar"/>
        </w:rPr>
        <w:t>Produced</w:t>
      </w:r>
      <w:bookmarkEnd w:id="37"/>
      <w:bookmarkEnd w:id="38"/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35"/>
      <w:bookmarkEnd w:id="36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0643465A" w14:textId="3A40DE78" w:rsidR="006925EB" w:rsidRDefault="006925EB" w:rsidP="006925E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bookmarkStart w:id="39" w:name="OLE_LINK32"/>
            <w:bookmarkStart w:id="40" w:name="OLE_LINK33"/>
            <w:r>
              <w:rPr>
                <w:rFonts w:ascii="Consolas" w:hAnsi="Consolas"/>
                <w:bCs/>
                <w:noProof/>
              </w:rPr>
              <w:t>Provider Pressure 40 100</w:t>
            </w:r>
            <w:bookmarkEnd w:id="39"/>
            <w:bookmarkEnd w:id="40"/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0AF5C0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1" w:name="OLE_LINK28"/>
            <w:bookmarkStart w:id="42" w:name="OLE_LINK29"/>
            <w:r>
              <w:rPr>
                <w:rFonts w:ascii="Consolas" w:hAnsi="Consolas"/>
                <w:bCs/>
                <w:noProof/>
              </w:rPr>
              <w:t>Shutdown</w:t>
            </w:r>
            <w:bookmarkEnd w:id="41"/>
            <w:bookmarkEnd w:id="42"/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 xml:space="preserve">Successfully registered </w:t>
            </w:r>
            <w:bookmarkStart w:id="43" w:name="OLE_LINK34"/>
            <w:bookmarkStart w:id="44" w:name="OLE_LINK35"/>
            <w:r w:rsidRPr="00FB07CF">
              <w:rPr>
                <w:rFonts w:ascii="Consolas" w:hAnsi="Consolas"/>
                <w:bCs/>
                <w:noProof/>
              </w:rPr>
              <w:t>PressureProvider</w:t>
            </w:r>
            <w:bookmarkEnd w:id="43"/>
            <w:bookmarkEnd w:id="44"/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5" w:name="OLE_LINK36"/>
            <w:bookmarkStart w:id="46" w:name="OLE_LINK37"/>
            <w:bookmarkStart w:id="47" w:name="_GoBack"/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bookmarkEnd w:id="45"/>
          <w:bookmarkEnd w:id="46"/>
          <w:bookmarkEnd w:id="47"/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48" w:name="OLE_LINK6"/>
            <w:bookmarkStart w:id="49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48"/>
            <w:bookmarkEnd w:id="49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14D42EC2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r w:rsidR="003853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B1286" w14:textId="77777777" w:rsidR="00C50F6B" w:rsidRDefault="00C50F6B" w:rsidP="008068A2">
      <w:pPr>
        <w:spacing w:after="0" w:line="240" w:lineRule="auto"/>
      </w:pPr>
      <w:r>
        <w:separator/>
      </w:r>
    </w:p>
  </w:endnote>
  <w:endnote w:type="continuationSeparator" w:id="0">
    <w:p w14:paraId="1B26BDAA" w14:textId="77777777" w:rsidR="00C50F6B" w:rsidRDefault="00C50F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966680" w:rsidRPr="00AC77AD" w:rsidRDefault="0096668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966680" w:rsidRDefault="0096668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BCFDCCB" w:rsidR="00966680" w:rsidRPr="008C2B83" w:rsidRDefault="0096668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2D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50" w:author="Sevi Sevi" w:date="2017-09-07T16:44:00Z">
                            <w:r w:rsidR="00962D80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ins>
                          <w:del w:id="51" w:author="Sevi Sevi" w:date="2017-09-07T09:04:00Z">
                            <w:r w:rsidDel="00DB3507">
                              <w:rPr>
                                <w:noProof/>
                                <w:sz w:val="18"/>
                                <w:szCs w:val="18"/>
                              </w:rPr>
                              <w:delText>6</w:delText>
                            </w:r>
                          </w:del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BCFDCCB" w:rsidR="00966680" w:rsidRPr="008C2B83" w:rsidRDefault="0096668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2D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ins w:id="52" w:author="Sevi Sevi" w:date="2017-09-07T16:44:00Z">
                      <w:r w:rsidR="00962D80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ins>
                    <w:del w:id="53" w:author="Sevi Sevi" w:date="2017-09-07T09:04:00Z">
                      <w:r w:rsidDel="00DB3507">
                        <w:rPr>
                          <w:noProof/>
                          <w:sz w:val="18"/>
                          <w:szCs w:val="18"/>
                        </w:rPr>
                        <w:delText>6</w:delText>
                      </w:r>
                    </w:del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966680" w:rsidRDefault="0096668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966680" w:rsidRDefault="0096668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966680" w:rsidRDefault="0096668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C5D3E" w14:textId="77777777" w:rsidR="00C50F6B" w:rsidRDefault="00C50F6B" w:rsidP="008068A2">
      <w:pPr>
        <w:spacing w:after="0" w:line="240" w:lineRule="auto"/>
      </w:pPr>
      <w:r>
        <w:separator/>
      </w:r>
    </w:p>
  </w:footnote>
  <w:footnote w:type="continuationSeparator" w:id="0">
    <w:p w14:paraId="2A2F1159" w14:textId="77777777" w:rsidR="00C50F6B" w:rsidRDefault="00C50F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66680" w:rsidRDefault="009666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vi Sevi">
    <w15:presenceInfo w15:providerId="Windows Live" w15:userId="b9f7fcb1c972b4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450F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068C"/>
    <w:rsid w:val="00171021"/>
    <w:rsid w:val="00183120"/>
    <w:rsid w:val="001837BD"/>
    <w:rsid w:val="00183A2C"/>
    <w:rsid w:val="00185225"/>
    <w:rsid w:val="001879C7"/>
    <w:rsid w:val="0019103B"/>
    <w:rsid w:val="001944F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211F"/>
    <w:rsid w:val="001E3FEF"/>
    <w:rsid w:val="001E7DDB"/>
    <w:rsid w:val="001F31A6"/>
    <w:rsid w:val="001F4438"/>
    <w:rsid w:val="001F737B"/>
    <w:rsid w:val="0020061F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D73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BA5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1C09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685B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2D80"/>
    <w:rsid w:val="00965C5B"/>
    <w:rsid w:val="00965DEC"/>
    <w:rsid w:val="00966215"/>
    <w:rsid w:val="00966680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296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0F6B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350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948C2-9EF3-471A-B330-C23E806AC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Sevi Sevi</cp:lastModifiedBy>
  <cp:revision>8</cp:revision>
  <cp:lastPrinted>2015-10-26T22:35:00Z</cp:lastPrinted>
  <dcterms:created xsi:type="dcterms:W3CDTF">2017-09-07T05:36:00Z</dcterms:created>
  <dcterms:modified xsi:type="dcterms:W3CDTF">2017-09-07T13:44:00Z</dcterms:modified>
  <cp:category>programming, education, software engineering, software development</cp:category>
</cp:coreProperties>
</file>